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181E" w14:textId="77777777" w:rsidR="00083249" w:rsidRPr="00083249" w:rsidRDefault="00993222" w:rsidP="00083249">
      <w:pPr>
        <w:widowControl/>
        <w:jc w:val="left"/>
        <w:rPr>
          <w:ins w:id="0" w:author="普 陈" w:date="2023-10-26T13:55:00Z"/>
          <w:rFonts w:ascii="宋体" w:eastAsia="宋体" w:hAnsi="宋体" w:cs="宋体"/>
          <w:kern w:val="0"/>
          <w:sz w:val="24"/>
          <w:szCs w:val="24"/>
        </w:rPr>
      </w:pPr>
      <w:r w:rsidRPr="00993222">
        <w:rPr>
          <w:rFonts w:ascii="MS Gothic" w:eastAsia="MS Gothic" w:hAnsi="MS Gothic" w:cs="MS Gothic"/>
          <w:kern w:val="0"/>
          <w:sz w:val="24"/>
          <w:szCs w:val="24"/>
        </w:rPr>
        <w:t>​</w:t>
      </w:r>
      <w:ins w:id="1" w:author="普 陈" w:date="2023-10-26T13:55:00Z">
        <w:r w:rsidR="00083249" w:rsidRPr="00083249">
          <w:rPr>
            <w:rFonts w:ascii="MS Gothic" w:eastAsia="MS Gothic" w:hAnsi="MS Gothic" w:cs="MS Gothic"/>
            <w:kern w:val="0"/>
            <w:sz w:val="24"/>
            <w:szCs w:val="24"/>
          </w:rPr>
          <w:t>​</w:t>
        </w:r>
      </w:ins>
    </w:p>
    <w:p w14:paraId="7F860100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outlineLvl w:val="0"/>
        <w:rPr>
          <w:ins w:id="2" w:author="普 陈" w:date="2023-10-26T13:55:00Z"/>
          <w:rFonts w:ascii="宋体" w:eastAsia="宋体" w:hAnsi="宋体" w:cs="宋体"/>
          <w:b/>
          <w:bCs/>
          <w:kern w:val="36"/>
          <w:sz w:val="48"/>
          <w:szCs w:val="48"/>
        </w:rPr>
      </w:pPr>
      <w:ins w:id="3" w:author="普 陈" w:date="2023-10-26T13:55:00Z">
        <w:r w:rsidRPr="00083249">
          <w:rPr>
            <w:rFonts w:ascii="宋体" w:eastAsia="宋体" w:hAnsi="宋体" w:cs="宋体"/>
            <w:b/>
            <w:bCs/>
            <w:vanish/>
            <w:kern w:val="36"/>
            <w:sz w:val="48"/>
            <w:szCs w:val="48"/>
          </w:rPr>
          <w:t> </w:t>
        </w:r>
        <w:proofErr w:type="gramStart"/>
        <w:r w:rsidRPr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t>一</w:t>
        </w:r>
        <w:proofErr w:type="gramEnd"/>
        <w:r w:rsidRPr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t>. java和python的区别</w:t>
        </w:r>
      </w:ins>
    </w:p>
    <w:p w14:paraId="52E14F7D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5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python </w:t>
        </w:r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弱语言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类型 可以直接a=5，不管a的类型，与不同类型也可以进行大小比较</w:t>
        </w:r>
      </w:ins>
    </w:p>
    <w:p w14:paraId="28B35D3B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7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java </w:t>
        </w:r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强语言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类型 只有相同类型可以比较</w:t>
        </w:r>
      </w:ins>
    </w:p>
    <w:p w14:paraId="040C6CB7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outlineLvl w:val="0"/>
        <w:rPr>
          <w:ins w:id="8" w:author="普 陈" w:date="2023-10-26T13:55:00Z"/>
          <w:rFonts w:ascii="宋体" w:eastAsia="宋体" w:hAnsi="宋体" w:cs="宋体"/>
          <w:b/>
          <w:bCs/>
          <w:kern w:val="36"/>
          <w:sz w:val="48"/>
          <w:szCs w:val="48"/>
        </w:rPr>
      </w:pPr>
      <w:ins w:id="9" w:author="普 陈" w:date="2023-10-26T13:55:00Z">
        <w:r w:rsidRPr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t>二. java的基本数据类型</w:t>
        </w:r>
      </w:ins>
    </w:p>
    <w:p w14:paraId="6BB35882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1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public 表示写的程序可以被用户访问</w:t>
        </w:r>
      </w:ins>
    </w:p>
    <w:p w14:paraId="5A575DA0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12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3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class java的类 </w:t>
        </w:r>
      </w:ins>
    </w:p>
    <w:p w14:paraId="64AF9A44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1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5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任何程序都有一个主程序入口，</w:t>
        </w:r>
      </w:ins>
    </w:p>
    <w:p w14:paraId="3FBE060F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1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7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所有程序均有一个输出语句 :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System.out.println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(）</w:t>
        </w:r>
      </w:ins>
    </w:p>
    <w:p w14:paraId="77FB41BE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outlineLvl w:val="0"/>
        <w:rPr>
          <w:ins w:id="18" w:author="普 陈" w:date="2023-10-26T13:55:00Z"/>
          <w:rFonts w:ascii="宋体" w:eastAsia="宋体" w:hAnsi="宋体" w:cs="宋体"/>
          <w:b/>
          <w:bCs/>
          <w:kern w:val="36"/>
          <w:sz w:val="48"/>
          <w:szCs w:val="48"/>
        </w:rPr>
      </w:pPr>
      <w:ins w:id="19" w:author="普 陈" w:date="2023-10-26T13:55:00Z">
        <w:r w:rsidRPr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t>三. 编写一个简易的java程序</w:t>
        </w:r>
      </w:ins>
    </w:p>
    <w:p w14:paraId="7D15FD1F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2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2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public class </w:t>
        </w:r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Hello{</w:t>
        </w:r>
        <w:proofErr w:type="gramEnd"/>
      </w:ins>
    </w:p>
    <w:p w14:paraId="4F9C8C11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22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23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                public static void </w:t>
        </w:r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main(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String[ ]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args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){</w:t>
        </w:r>
      </w:ins>
    </w:p>
    <w:p w14:paraId="43B6411E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2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25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                       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System.out.print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("Hello world!");</w:t>
        </w:r>
      </w:ins>
    </w:p>
    <w:p w14:paraId="41ECE6AD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2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27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                }</w:t>
        </w:r>
      </w:ins>
    </w:p>
    <w:p w14:paraId="385A5F54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28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29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14:paraId="7E07E33E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3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3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用记事本写好改java后缀存放在E盘</w:t>
        </w:r>
      </w:ins>
    </w:p>
    <w:p w14:paraId="0FA5B78A" w14:textId="10C0FA3E" w:rsidR="00083249" w:rsidRPr="00083249" w:rsidRDefault="00083249" w:rsidP="00083249">
      <w:pPr>
        <w:widowControl/>
        <w:spacing w:before="100" w:beforeAutospacing="1" w:after="100" w:afterAutospacing="1"/>
        <w:jc w:val="center"/>
        <w:rPr>
          <w:ins w:id="32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33" w:author="普 陈" w:date="2023-10-26T13:55:00Z"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496D60DB" wp14:editId="2F957734">
              <wp:extent cx="4986655" cy="318770"/>
              <wp:effectExtent l="0" t="0" r="4445" b="5080"/>
              <wp:docPr id="789977556" name="图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86655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宋体" w:eastAsia="宋体" w:hAnsi="宋体" w:cs="宋体"/>
            <w:noProof/>
            <w:vanish/>
            <w:kern w:val="0"/>
            <w:sz w:val="24"/>
            <w:szCs w:val="24"/>
          </w:rPr>
          <w:drawing>
            <wp:inline distT="0" distB="0" distL="0" distR="0" wp14:anchorId="04297DFD" wp14:editId="353605C3">
              <wp:extent cx="138430" cy="138430"/>
              <wp:effectExtent l="0" t="0" r="0" b="0"/>
              <wp:docPr id="1554653767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t>​</w:t>
        </w:r>
      </w:ins>
    </w:p>
    <w:p w14:paraId="637EDFE7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3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35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把代码执行起来，编译：把源码变成字节码</w:t>
        </w:r>
      </w:ins>
    </w:p>
    <w:p w14:paraId="156098A8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3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37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用到工具软件</w:t>
        </w:r>
      </w:ins>
    </w:p>
    <w:p w14:paraId="35CD228C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38" w:author="普 陈" w:date="2023-10-26T13:55:00Z"/>
          <w:rFonts w:ascii="宋体" w:eastAsia="宋体" w:hAnsi="宋体" w:cs="宋体"/>
          <w:kern w:val="0"/>
          <w:sz w:val="24"/>
          <w:szCs w:val="24"/>
        </w:rPr>
      </w:pPr>
      <w:proofErr w:type="spellStart"/>
      <w:ins w:id="39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Jdk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/bin</w:t>
        </w:r>
      </w:ins>
    </w:p>
    <w:p w14:paraId="19B33392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4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4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不修改目录，安装目录: C:\Program Files\Java\jdk1.8.0_201\bin</w:t>
        </w:r>
      </w:ins>
    </w:p>
    <w:p w14:paraId="0ACE324C" w14:textId="564CCD4D" w:rsidR="00083249" w:rsidRPr="00083249" w:rsidRDefault="00083249" w:rsidP="00083249">
      <w:pPr>
        <w:widowControl/>
        <w:spacing w:before="100" w:beforeAutospacing="1" w:after="100" w:afterAutospacing="1"/>
        <w:jc w:val="center"/>
        <w:rPr>
          <w:ins w:id="42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43" w:author="普 陈" w:date="2023-10-26T13:55:00Z"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lastRenderedPageBreak/>
          <w:drawing>
            <wp:inline distT="0" distB="0" distL="0" distR="0" wp14:anchorId="46D310E0" wp14:editId="1EB49B71">
              <wp:extent cx="4518660" cy="351155"/>
              <wp:effectExtent l="0" t="0" r="0" b="0"/>
              <wp:docPr id="1462218506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1866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宋体" w:eastAsia="宋体" w:hAnsi="宋体" w:cs="宋体"/>
            <w:noProof/>
            <w:vanish/>
            <w:kern w:val="0"/>
            <w:sz w:val="24"/>
            <w:szCs w:val="24"/>
          </w:rPr>
          <w:drawing>
            <wp:inline distT="0" distB="0" distL="0" distR="0" wp14:anchorId="2A3B4388" wp14:editId="7FF00FED">
              <wp:extent cx="138430" cy="138430"/>
              <wp:effectExtent l="0" t="0" r="0" b="0"/>
              <wp:docPr id="87803478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t>​</w:t>
        </w:r>
      </w:ins>
    </w:p>
    <w:p w14:paraId="236C4150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4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45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使用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cmd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，输入E: 切换盘符切到E盘，输入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javac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Java.java运行文件</w:t>
        </w:r>
      </w:ins>
    </w:p>
    <w:p w14:paraId="0B125A48" w14:textId="5B6CE654" w:rsidR="00083249" w:rsidRPr="00083249" w:rsidRDefault="00083249" w:rsidP="00083249">
      <w:pPr>
        <w:widowControl/>
        <w:spacing w:before="100" w:beforeAutospacing="1" w:after="100" w:afterAutospacing="1"/>
        <w:jc w:val="center"/>
        <w:rPr>
          <w:ins w:id="4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47" w:author="普 陈" w:date="2023-10-26T13:55:00Z"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3E9A904C" wp14:editId="16A8F080">
              <wp:extent cx="2084070" cy="318770"/>
              <wp:effectExtent l="0" t="0" r="0" b="5080"/>
              <wp:docPr id="1563386222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8407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宋体" w:eastAsia="宋体" w:hAnsi="宋体" w:cs="宋体"/>
            <w:noProof/>
            <w:vanish/>
            <w:kern w:val="0"/>
            <w:sz w:val="24"/>
            <w:szCs w:val="24"/>
          </w:rPr>
          <w:drawing>
            <wp:inline distT="0" distB="0" distL="0" distR="0" wp14:anchorId="4A9E8FEC" wp14:editId="06182B1F">
              <wp:extent cx="138430" cy="138430"/>
              <wp:effectExtent l="0" t="0" r="0" b="0"/>
              <wp:docPr id="1463140095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t>​</w:t>
        </w:r>
      </w:ins>
    </w:p>
    <w:p w14:paraId="5A1E22D1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48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49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没有输出结果</w:t>
        </w:r>
      </w:ins>
    </w:p>
    <w:p w14:paraId="512AA1A3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5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5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如果输入后报错将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javac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的文件夹加到系统的环境变量中</w:t>
        </w:r>
      </w:ins>
    </w:p>
    <w:p w14:paraId="6B87D1C3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52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53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打开此电脑属性，点击高级系统设置</w:t>
        </w:r>
      </w:ins>
    </w:p>
    <w:p w14:paraId="54872717" w14:textId="7BCCF8CE" w:rsidR="00083249" w:rsidRPr="00083249" w:rsidRDefault="00083249" w:rsidP="00083249">
      <w:pPr>
        <w:widowControl/>
        <w:spacing w:before="100" w:beforeAutospacing="1" w:after="100" w:afterAutospacing="1"/>
        <w:jc w:val="center"/>
        <w:rPr>
          <w:ins w:id="5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55" w:author="普 陈" w:date="2023-10-26T13:55:00Z"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4004222F" wp14:editId="199B1782">
              <wp:extent cx="2722245" cy="967740"/>
              <wp:effectExtent l="0" t="0" r="1905" b="3810"/>
              <wp:docPr id="1998137631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22245" cy="967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宋体" w:eastAsia="宋体" w:hAnsi="宋体" w:cs="宋体"/>
            <w:noProof/>
            <w:vanish/>
            <w:kern w:val="0"/>
            <w:sz w:val="24"/>
            <w:szCs w:val="24"/>
          </w:rPr>
          <w:drawing>
            <wp:inline distT="0" distB="0" distL="0" distR="0" wp14:anchorId="79A0298E" wp14:editId="0DC67667">
              <wp:extent cx="138430" cy="138430"/>
              <wp:effectExtent l="0" t="0" r="0" b="0"/>
              <wp:docPr id="1092265616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t>​</w:t>
        </w:r>
      </w:ins>
    </w:p>
    <w:p w14:paraId="5FF383EE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5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57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点击环境变量，双击path变量</w:t>
        </w:r>
      </w:ins>
    </w:p>
    <w:p w14:paraId="1C1934DA" w14:textId="0172044E" w:rsidR="00083249" w:rsidRPr="00083249" w:rsidRDefault="00083249" w:rsidP="00083249">
      <w:pPr>
        <w:widowControl/>
        <w:spacing w:before="100" w:beforeAutospacing="1" w:after="100" w:afterAutospacing="1"/>
        <w:jc w:val="center"/>
        <w:rPr>
          <w:ins w:id="58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59" w:author="普 陈" w:date="2023-10-26T13:55:00Z"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lastRenderedPageBreak/>
          <w:drawing>
            <wp:inline distT="0" distB="0" distL="0" distR="0" wp14:anchorId="10672D8A" wp14:editId="32BE3C31">
              <wp:extent cx="5220335" cy="6634480"/>
              <wp:effectExtent l="0" t="0" r="0" b="0"/>
              <wp:docPr id="838938573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20335" cy="663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宋体" w:eastAsia="宋体" w:hAnsi="宋体" w:cs="宋体"/>
            <w:noProof/>
            <w:vanish/>
            <w:kern w:val="0"/>
            <w:sz w:val="24"/>
            <w:szCs w:val="24"/>
          </w:rPr>
          <w:drawing>
            <wp:inline distT="0" distB="0" distL="0" distR="0" wp14:anchorId="614AD1D6" wp14:editId="31B4D020">
              <wp:extent cx="138430" cy="138430"/>
              <wp:effectExtent l="0" t="0" r="0" b="0"/>
              <wp:docPr id="1357574788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t>​</w:t>
        </w:r>
      </w:ins>
    </w:p>
    <w:p w14:paraId="0E0D5E8C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6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6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把javac.exe的文件路径添加进去即可。</w:t>
        </w:r>
      </w:ins>
    </w:p>
    <w:p w14:paraId="31F0E20C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outlineLvl w:val="1"/>
        <w:rPr>
          <w:ins w:id="62" w:author="普 陈" w:date="2023-10-26T13:55:00Z"/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ins w:id="63" w:author="普 陈" w:date="2023-10-26T13:55:00Z">
        <w:r w:rsidRPr="00083249">
          <w:rPr>
            <w:rFonts w:ascii="宋体" w:eastAsia="宋体" w:hAnsi="宋体" w:cs="宋体"/>
            <w:b/>
            <w:bCs/>
            <w:kern w:val="0"/>
            <w:sz w:val="36"/>
            <w:szCs w:val="36"/>
          </w:rPr>
          <w:t>javap</w:t>
        </w:r>
        <w:proofErr w:type="spellEnd"/>
      </w:ins>
    </w:p>
    <w:p w14:paraId="011CC140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6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65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在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cmd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输入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javap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Java.class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可以查看代码运行的过程</w:t>
        </w:r>
      </w:ins>
    </w:p>
    <w:p w14:paraId="472E7463" w14:textId="0E1BD56B" w:rsidR="00083249" w:rsidRPr="00083249" w:rsidRDefault="00083249" w:rsidP="00083249">
      <w:pPr>
        <w:widowControl/>
        <w:spacing w:before="100" w:beforeAutospacing="1" w:after="100" w:afterAutospacing="1"/>
        <w:jc w:val="center"/>
        <w:rPr>
          <w:ins w:id="6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67" w:author="普 陈" w:date="2023-10-26T13:55:00Z"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lastRenderedPageBreak/>
          <w:drawing>
            <wp:inline distT="0" distB="0" distL="0" distR="0" wp14:anchorId="0E60DC42" wp14:editId="4C642167">
              <wp:extent cx="4486910" cy="3551555"/>
              <wp:effectExtent l="0" t="0" r="8890" b="0"/>
              <wp:docPr id="1997299222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86910" cy="3551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宋体" w:eastAsia="宋体" w:hAnsi="宋体" w:cs="宋体"/>
            <w:noProof/>
            <w:vanish/>
            <w:kern w:val="0"/>
            <w:sz w:val="24"/>
            <w:szCs w:val="24"/>
          </w:rPr>
          <w:drawing>
            <wp:inline distT="0" distB="0" distL="0" distR="0" wp14:anchorId="34EE7777" wp14:editId="4F76154F">
              <wp:extent cx="138430" cy="138430"/>
              <wp:effectExtent l="0" t="0" r="0" b="0"/>
              <wp:docPr id="645841004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t>​</w:t>
        </w:r>
      </w:ins>
    </w:p>
    <w:p w14:paraId="5C33E663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outlineLvl w:val="0"/>
        <w:rPr>
          <w:ins w:id="68" w:author="普 陈" w:date="2023-10-26T13:55:00Z"/>
          <w:rFonts w:ascii="宋体" w:eastAsia="宋体" w:hAnsi="宋体" w:cs="宋体"/>
          <w:b/>
          <w:bCs/>
          <w:kern w:val="36"/>
          <w:sz w:val="48"/>
          <w:szCs w:val="48"/>
        </w:rPr>
      </w:pPr>
      <w:ins w:id="69" w:author="普 陈" w:date="2023-10-26T13:55:00Z">
        <w:r w:rsidRPr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t>四. 写一个输入程序</w:t>
        </w:r>
      </w:ins>
    </w:p>
    <w:p w14:paraId="4E1A42E6" w14:textId="5CD71C5F" w:rsidR="00083249" w:rsidRPr="00083249" w:rsidRDefault="00083249" w:rsidP="00083249">
      <w:pPr>
        <w:widowControl/>
        <w:spacing w:before="100" w:beforeAutospacing="1" w:after="100" w:afterAutospacing="1"/>
        <w:jc w:val="center"/>
        <w:rPr>
          <w:ins w:id="7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71" w:author="普 陈" w:date="2023-10-26T13:55:00Z"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3B69DF81" wp14:editId="00AD2508">
              <wp:extent cx="5274310" cy="2520315"/>
              <wp:effectExtent l="0" t="0" r="2540" b="0"/>
              <wp:docPr id="1159260968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520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宋体" w:eastAsia="宋体" w:hAnsi="宋体" w:cs="宋体"/>
            <w:noProof/>
            <w:vanish/>
            <w:kern w:val="0"/>
            <w:sz w:val="24"/>
            <w:szCs w:val="24"/>
          </w:rPr>
          <w:drawing>
            <wp:inline distT="0" distB="0" distL="0" distR="0" wp14:anchorId="67B03872" wp14:editId="37381BDB">
              <wp:extent cx="138430" cy="138430"/>
              <wp:effectExtent l="0" t="0" r="0" b="0"/>
              <wp:docPr id="220114708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t>​</w:t>
        </w:r>
      </w:ins>
    </w:p>
    <w:p w14:paraId="608550B6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2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73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import </w:t>
        </w:r>
        <w:proofErr w:type="spellStart"/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java.util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.Scanner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;</w:t>
        </w:r>
      </w:ins>
    </w:p>
    <w:p w14:paraId="75764A2E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75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public class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MyFirst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{</w:t>
        </w:r>
      </w:ins>
    </w:p>
    <w:p w14:paraId="5608AE69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77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public static void </w:t>
        </w:r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main(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String[]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args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) {</w:t>
        </w:r>
      </w:ins>
    </w:p>
    <w:p w14:paraId="2617DAF9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8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79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    /*初始化，</w:t>
        </w:r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强语言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类型必须声明类型,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system.out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输出,system.in 输入*/</w:t>
        </w:r>
      </w:ins>
    </w:p>
    <w:p w14:paraId="7C383A5A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8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    Scanner input=new Scanner(System.in);/*这句话相当于计算机完成输入设备监控*/</w:t>
        </w:r>
      </w:ins>
    </w:p>
    <w:p w14:paraId="14237BDE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2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83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    /*初始化后，input代表输入的设备，next（）收集输入的内容，凡是控制台输入内容全是字符串*/</w:t>
        </w:r>
      </w:ins>
    </w:p>
    <w:p w14:paraId="3053C027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85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lastRenderedPageBreak/>
          <w:t xml:space="preserve">        String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input_neirong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=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input.next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();/*这句话</w:t>
        </w:r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相当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与输入名字*/</w:t>
        </w:r>
      </w:ins>
    </w:p>
    <w:p w14:paraId="17FF5D1B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87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    /*变量接收过来，输出，把变量名写到输出内容中*/</w:t>
        </w:r>
      </w:ins>
    </w:p>
    <w:p w14:paraId="3AA38C7B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8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89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   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System.out.println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(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input_neirong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);/*这句话相当于输出内容*/</w:t>
        </w:r>
      </w:ins>
    </w:p>
    <w:p w14:paraId="2F5122F3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9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}</w:t>
        </w:r>
      </w:ins>
    </w:p>
    <w:p w14:paraId="56B69D11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2" w:author="普 陈" w:date="2023-10-26T13:55:00Z"/>
          <w:rFonts w:ascii="宋体" w:eastAsia="宋体" w:hAnsi="宋体" w:cs="宋体"/>
          <w:kern w:val="0"/>
          <w:sz w:val="24"/>
          <w:szCs w:val="24"/>
        </w:rPr>
      </w:pPr>
    </w:p>
    <w:p w14:paraId="36B47862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3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94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14:paraId="447B0DF6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95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96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写代码,习惯</w:t>
        </w:r>
      </w:ins>
    </w:p>
    <w:p w14:paraId="3FD35F59" w14:textId="77777777" w:rsidR="00083249" w:rsidRPr="00083249" w:rsidRDefault="00083249" w:rsidP="000832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ins w:id="97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98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写注释,公司规定注释不能少于20%</w:t>
        </w:r>
      </w:ins>
    </w:p>
    <w:p w14:paraId="2AFDB007" w14:textId="77777777" w:rsidR="00083249" w:rsidRPr="00083249" w:rsidRDefault="00083249" w:rsidP="000832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ins w:id="99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00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变量名语义化</w:t>
        </w:r>
      </w:ins>
    </w:p>
    <w:p w14:paraId="6156B616" w14:textId="77777777" w:rsidR="00083249" w:rsidRPr="00083249" w:rsidRDefault="00083249" w:rsidP="000832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ins w:id="101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02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****在 {}代表</w:t>
        </w:r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行不要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超过100行</w:t>
        </w:r>
      </w:ins>
    </w:p>
    <w:p w14:paraId="56945703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103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04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注释已经解释完成</w:t>
        </w:r>
      </w:ins>
    </w:p>
    <w:p w14:paraId="13DAF2F2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outlineLvl w:val="0"/>
        <w:rPr>
          <w:ins w:id="105" w:author="普 陈" w:date="2023-10-26T13:55:00Z"/>
          <w:rFonts w:ascii="宋体" w:eastAsia="宋体" w:hAnsi="宋体" w:cs="宋体"/>
          <w:b/>
          <w:bCs/>
          <w:kern w:val="36"/>
          <w:sz w:val="48"/>
          <w:szCs w:val="48"/>
        </w:rPr>
      </w:pPr>
      <w:ins w:id="106" w:author="普 陈" w:date="2023-10-26T13:55:00Z">
        <w:r w:rsidRPr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t>五. 写一个“测姻缘”的逆天小程序（demo版本）</w:t>
        </w:r>
      </w:ins>
    </w:p>
    <w:p w14:paraId="51A6F41F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7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08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import </w:t>
        </w:r>
        <w:proofErr w:type="spellStart"/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java.util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.Scanner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;</w:t>
        </w:r>
      </w:ins>
    </w:p>
    <w:p w14:paraId="0CF02AAC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9" w:author="普 陈" w:date="2023-10-26T13:55:00Z"/>
          <w:rFonts w:ascii="宋体" w:eastAsia="宋体" w:hAnsi="宋体" w:cs="宋体"/>
          <w:kern w:val="0"/>
          <w:sz w:val="24"/>
          <w:szCs w:val="24"/>
        </w:rPr>
      </w:pPr>
    </w:p>
    <w:p w14:paraId="74A1C10D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1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public class test1 {</w:t>
        </w:r>
      </w:ins>
    </w:p>
    <w:p w14:paraId="7C78153E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2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13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public static void </w:t>
        </w:r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main(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String[]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args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) {</w:t>
        </w:r>
      </w:ins>
    </w:p>
    <w:p w14:paraId="25D3DFBD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15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    Scanner input=new </w:t>
        </w:r>
        <w:proofErr w:type="gram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Scanner(</w:t>
        </w:r>
        <w:proofErr w:type="gram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System.in);</w:t>
        </w:r>
      </w:ins>
    </w:p>
    <w:p w14:paraId="4C3B2502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17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    String boy=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input.next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();/*输入男生的名字*/</w:t>
        </w:r>
      </w:ins>
    </w:p>
    <w:p w14:paraId="1407A548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18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19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    String girl=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input.next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();/*输入女生的名字*/</w:t>
        </w:r>
      </w:ins>
    </w:p>
    <w:p w14:paraId="045C6FAF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2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   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System.out.println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(boy+"和"+girl+"姻缘指数：");</w:t>
        </w:r>
      </w:ins>
    </w:p>
    <w:p w14:paraId="69354CB6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2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23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    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System.out.println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(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Math.round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(</w:t>
        </w:r>
        <w:proofErr w:type="spellStart"/>
        <w:r w:rsidRPr="00083249">
          <w:rPr>
            <w:rFonts w:ascii="宋体" w:eastAsia="宋体" w:hAnsi="宋体" w:cs="宋体"/>
            <w:kern w:val="0"/>
            <w:sz w:val="24"/>
            <w:szCs w:val="24"/>
          </w:rPr>
          <w:t>Math.random</w:t>
        </w:r>
        <w:proofErr w:type="spellEnd"/>
        <w:r w:rsidRPr="00083249">
          <w:rPr>
            <w:rFonts w:ascii="宋体" w:eastAsia="宋体" w:hAnsi="宋体" w:cs="宋体"/>
            <w:kern w:val="0"/>
            <w:sz w:val="24"/>
            <w:szCs w:val="24"/>
          </w:rPr>
          <w:t>()*100)+"%");/*输出姻缘指数*/</w:t>
        </w:r>
      </w:ins>
    </w:p>
    <w:p w14:paraId="3CCCCE8A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4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25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 xml:space="preserve">    }</w:t>
        </w:r>
      </w:ins>
    </w:p>
    <w:p w14:paraId="181C579B" w14:textId="77777777" w:rsidR="00083249" w:rsidRPr="00083249" w:rsidRDefault="00083249" w:rsidP="0008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6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27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14:paraId="12599620" w14:textId="43685E30" w:rsidR="00083249" w:rsidRPr="00083249" w:rsidRDefault="00083249" w:rsidP="00083249">
      <w:pPr>
        <w:widowControl/>
        <w:spacing w:before="100" w:beforeAutospacing="1" w:after="100" w:afterAutospacing="1"/>
        <w:jc w:val="center"/>
        <w:rPr>
          <w:ins w:id="128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29" w:author="普 陈" w:date="2023-10-26T13:55:00Z"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6E724C6C" wp14:editId="5F3569B9">
              <wp:extent cx="5274310" cy="2037715"/>
              <wp:effectExtent l="0" t="0" r="2540" b="635"/>
              <wp:docPr id="1837906300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037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31EAB15D" wp14:editId="6674BE95">
              <wp:extent cx="138430" cy="138430"/>
              <wp:effectExtent l="0" t="0" r="0" b="0"/>
              <wp:docPr id="2054747497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t>​</w:t>
        </w:r>
      </w:ins>
    </w:p>
    <w:p w14:paraId="11E101AD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130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31" w:author="普 陈" w:date="2023-10-26T13:55:00Z">
        <w:r w:rsidRPr="00083249">
          <w:rPr>
            <w:rFonts w:ascii="宋体" w:eastAsia="宋体" w:hAnsi="宋体" w:cs="宋体"/>
            <w:kern w:val="0"/>
            <w:sz w:val="24"/>
            <w:szCs w:val="24"/>
          </w:rPr>
          <w:lastRenderedPageBreak/>
          <w:t>结果：</w:t>
        </w:r>
      </w:ins>
    </w:p>
    <w:p w14:paraId="0009F83C" w14:textId="15F2285D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132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33" w:author="普 陈" w:date="2023-10-26T13:55:00Z"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13A30671" wp14:editId="00227085">
              <wp:extent cx="4933315" cy="2041525"/>
              <wp:effectExtent l="0" t="0" r="635" b="0"/>
              <wp:docPr id="1375907727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33315" cy="204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703AE5BB" wp14:editId="79B77F68">
              <wp:extent cx="138430" cy="138430"/>
              <wp:effectExtent l="0" t="0" r="0" b="0"/>
              <wp:docPr id="805308437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t>​</w:t>
        </w:r>
      </w:ins>
    </w:p>
    <w:p w14:paraId="1984B39F" w14:textId="77777777" w:rsidR="00083249" w:rsidRPr="00083249" w:rsidRDefault="00083249" w:rsidP="00083249">
      <w:pPr>
        <w:widowControl/>
        <w:spacing w:before="100" w:beforeAutospacing="1" w:after="100" w:afterAutospacing="1"/>
        <w:jc w:val="left"/>
        <w:rPr>
          <w:ins w:id="134" w:author="普 陈" w:date="2023-10-26T13:55:00Z"/>
          <w:rFonts w:ascii="宋体" w:eastAsia="宋体" w:hAnsi="宋体" w:cs="宋体"/>
          <w:kern w:val="0"/>
          <w:sz w:val="24"/>
          <w:szCs w:val="24"/>
        </w:rPr>
      </w:pPr>
    </w:p>
    <w:p w14:paraId="3A807430" w14:textId="12EB997B" w:rsidR="00993222" w:rsidRPr="00993222" w:rsidDel="00083249" w:rsidRDefault="00083249" w:rsidP="00083249">
      <w:pPr>
        <w:widowControl/>
        <w:jc w:val="left"/>
        <w:rPr>
          <w:del w:id="135" w:author="普 陈" w:date="2023-10-26T13:55:00Z"/>
          <w:rFonts w:ascii="宋体" w:eastAsia="宋体" w:hAnsi="宋体" w:cs="宋体"/>
          <w:kern w:val="0"/>
          <w:sz w:val="24"/>
          <w:szCs w:val="24"/>
        </w:rPr>
      </w:pPr>
      <w:ins w:id="136" w:author="普 陈" w:date="2023-10-26T13:55:00Z">
        <w:r w:rsidRPr="00083249">
          <w:rPr>
            <w:rFonts w:ascii="MS Gothic" w:eastAsia="MS Gothic" w:hAnsi="MS Gothic" w:cs="MS Gothic"/>
            <w:kern w:val="0"/>
            <w:sz w:val="24"/>
            <w:szCs w:val="24"/>
          </w:rPr>
          <w:t>​</w:t>
        </w:r>
      </w:ins>
    </w:p>
    <w:p w14:paraId="6CF61DAA" w14:textId="1168100B" w:rsidR="00993222" w:rsidRPr="00993222" w:rsidDel="00083249" w:rsidRDefault="00993222" w:rsidP="00083249">
      <w:pPr>
        <w:widowControl/>
        <w:jc w:val="left"/>
        <w:rPr>
          <w:del w:id="137" w:author="普 陈" w:date="2023-10-26T13:55:00Z"/>
          <w:rFonts w:ascii="宋体" w:eastAsia="宋体" w:hAnsi="宋体" w:cs="宋体"/>
          <w:b/>
          <w:bCs/>
          <w:kern w:val="36"/>
          <w:sz w:val="48"/>
          <w:szCs w:val="48"/>
        </w:rPr>
      </w:pPr>
      <w:del w:id="138" w:author="普 陈" w:date="2023-10-26T13:55:00Z">
        <w:r w:rsidRPr="00993222" w:rsidDel="00083249">
          <w:rPr>
            <w:rFonts w:ascii="宋体" w:eastAsia="宋体" w:hAnsi="宋体" w:cs="宋体"/>
            <w:b/>
            <w:bCs/>
            <w:vanish/>
            <w:kern w:val="36"/>
            <w:sz w:val="48"/>
            <w:szCs w:val="48"/>
          </w:rPr>
          <w:delText> </w:delText>
        </w:r>
        <w:r w:rsidRPr="00993222" w:rsidDel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delText>一. java和python的区别</w:delText>
        </w:r>
      </w:del>
    </w:p>
    <w:p w14:paraId="38DD06DB" w14:textId="1CB8C1B7" w:rsidR="00993222" w:rsidRPr="00993222" w:rsidDel="00083249" w:rsidRDefault="00993222" w:rsidP="00083249">
      <w:pPr>
        <w:widowControl/>
        <w:jc w:val="left"/>
        <w:rPr>
          <w:del w:id="139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40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python 弱语言类型 可以直接a=5，不管a的类型，与不同类型也可以进行大小比较</w:delText>
        </w:r>
      </w:del>
    </w:p>
    <w:p w14:paraId="125CE264" w14:textId="64BF18DD" w:rsidR="00993222" w:rsidRPr="00993222" w:rsidDel="00083249" w:rsidRDefault="00993222" w:rsidP="00083249">
      <w:pPr>
        <w:widowControl/>
        <w:jc w:val="left"/>
        <w:rPr>
          <w:del w:id="141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42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java 强语言类型 只有相同类型可以比较</w:delText>
        </w:r>
      </w:del>
    </w:p>
    <w:p w14:paraId="1065E036" w14:textId="3A874FF3" w:rsidR="00993222" w:rsidRPr="00993222" w:rsidDel="00083249" w:rsidRDefault="00993222" w:rsidP="00083249">
      <w:pPr>
        <w:widowControl/>
        <w:jc w:val="left"/>
        <w:rPr>
          <w:del w:id="143" w:author="普 陈" w:date="2023-10-26T13:55:00Z"/>
          <w:rFonts w:ascii="宋体" w:eastAsia="宋体" w:hAnsi="宋体" w:cs="宋体"/>
          <w:b/>
          <w:bCs/>
          <w:kern w:val="36"/>
          <w:sz w:val="48"/>
          <w:szCs w:val="48"/>
        </w:rPr>
      </w:pPr>
      <w:del w:id="144" w:author="普 陈" w:date="2023-10-26T13:55:00Z">
        <w:r w:rsidRPr="00993222" w:rsidDel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delText>二. java的基本数据类型</w:delText>
        </w:r>
      </w:del>
    </w:p>
    <w:p w14:paraId="2F572ED7" w14:textId="66B1EEF5" w:rsidR="00993222" w:rsidRPr="00993222" w:rsidDel="00083249" w:rsidRDefault="00993222" w:rsidP="00083249">
      <w:pPr>
        <w:widowControl/>
        <w:jc w:val="left"/>
        <w:rPr>
          <w:del w:id="145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46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public 表示写的程序可以被用户访问</w:delText>
        </w:r>
      </w:del>
    </w:p>
    <w:p w14:paraId="3EACC2ED" w14:textId="79E90802" w:rsidR="00993222" w:rsidRPr="00993222" w:rsidDel="00083249" w:rsidRDefault="00993222" w:rsidP="00083249">
      <w:pPr>
        <w:widowControl/>
        <w:jc w:val="left"/>
        <w:rPr>
          <w:del w:id="147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48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class java的类 </w:delText>
        </w:r>
      </w:del>
    </w:p>
    <w:p w14:paraId="04BEC941" w14:textId="6E772787" w:rsidR="00993222" w:rsidRPr="00993222" w:rsidDel="00083249" w:rsidRDefault="00993222" w:rsidP="00083249">
      <w:pPr>
        <w:widowControl/>
        <w:jc w:val="left"/>
        <w:rPr>
          <w:del w:id="149" w:author="普 陈" w:date="2023-10-26T13:55:00Z"/>
          <w:rFonts w:ascii="宋体" w:eastAsia="宋体" w:hAnsi="宋体" w:cs="宋体"/>
          <w:b/>
          <w:bCs/>
          <w:kern w:val="36"/>
          <w:sz w:val="48"/>
          <w:szCs w:val="48"/>
        </w:rPr>
      </w:pPr>
      <w:del w:id="150" w:author="普 陈" w:date="2023-10-26T13:55:00Z">
        <w:r w:rsidRPr="00993222" w:rsidDel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delText>三. 编写一个简易的java程序</w:delText>
        </w:r>
      </w:del>
    </w:p>
    <w:p w14:paraId="263B7D36" w14:textId="2CA305EB" w:rsidR="00993222" w:rsidRPr="00993222" w:rsidDel="00083249" w:rsidRDefault="00993222" w:rsidP="00083249">
      <w:pPr>
        <w:widowControl/>
        <w:jc w:val="left"/>
        <w:rPr>
          <w:del w:id="151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52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public class Hello{</w:delText>
        </w:r>
      </w:del>
    </w:p>
    <w:p w14:paraId="533F35BE" w14:textId="3C79A90D" w:rsidR="00993222" w:rsidRPr="00993222" w:rsidDel="00083249" w:rsidRDefault="00993222" w:rsidP="00083249">
      <w:pPr>
        <w:widowControl/>
        <w:jc w:val="left"/>
        <w:rPr>
          <w:del w:id="153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54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                public static void main(String[ ] args ){</w:delText>
        </w:r>
      </w:del>
    </w:p>
    <w:p w14:paraId="3AFD8B8C" w14:textId="08205B73" w:rsidR="00993222" w:rsidRPr="00993222" w:rsidDel="00083249" w:rsidRDefault="00993222" w:rsidP="00083249">
      <w:pPr>
        <w:widowControl/>
        <w:jc w:val="left"/>
        <w:rPr>
          <w:del w:id="155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56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                        System.out.print("Hello world!");</w:delText>
        </w:r>
      </w:del>
    </w:p>
    <w:p w14:paraId="2BDF4550" w14:textId="128AB852" w:rsidR="00993222" w:rsidRPr="00993222" w:rsidDel="00083249" w:rsidRDefault="00993222" w:rsidP="00083249">
      <w:pPr>
        <w:widowControl/>
        <w:jc w:val="left"/>
        <w:rPr>
          <w:del w:id="157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58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                }</w:delText>
        </w:r>
      </w:del>
    </w:p>
    <w:p w14:paraId="2F72E488" w14:textId="690E284A" w:rsidR="00993222" w:rsidRPr="00993222" w:rsidDel="00083249" w:rsidRDefault="00993222" w:rsidP="00083249">
      <w:pPr>
        <w:widowControl/>
        <w:jc w:val="left"/>
        <w:rPr>
          <w:del w:id="159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60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}</w:delText>
        </w:r>
      </w:del>
    </w:p>
    <w:p w14:paraId="65B60068" w14:textId="574EFCE8" w:rsidR="00993222" w:rsidRPr="00993222" w:rsidDel="00083249" w:rsidRDefault="00993222" w:rsidP="00083249">
      <w:pPr>
        <w:widowControl/>
        <w:jc w:val="left"/>
        <w:rPr>
          <w:del w:id="161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62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用记事本写好改java后缀存放在E盘</w:delText>
        </w:r>
      </w:del>
    </w:p>
    <w:p w14:paraId="123A8F2B" w14:textId="0BB7809B" w:rsidR="00993222" w:rsidRPr="00993222" w:rsidDel="00083249" w:rsidRDefault="00993222" w:rsidP="00083249">
      <w:pPr>
        <w:widowControl/>
        <w:jc w:val="left"/>
        <w:rPr>
          <w:del w:id="163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64" w:author="普 陈" w:date="2023-10-26T13:55:00Z"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658CF934" wp14:editId="5329AFB1">
              <wp:extent cx="4986655" cy="318770"/>
              <wp:effectExtent l="0" t="0" r="4445" b="5080"/>
              <wp:docPr id="1744523526" name="图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86655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6C412052" wp14:editId="19AF3E92">
              <wp:extent cx="138430" cy="138430"/>
              <wp:effectExtent l="0" t="0" r="0" b="0"/>
              <wp:docPr id="1950758594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delText>​</w:delText>
        </w:r>
      </w:del>
    </w:p>
    <w:p w14:paraId="6B9321FC" w14:textId="7B32B015" w:rsidR="00993222" w:rsidRPr="00993222" w:rsidDel="00083249" w:rsidRDefault="00993222" w:rsidP="00083249">
      <w:pPr>
        <w:widowControl/>
        <w:jc w:val="left"/>
        <w:rPr>
          <w:del w:id="165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66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把代码执行起来，编译：把源码变成字节码</w:delText>
        </w:r>
      </w:del>
    </w:p>
    <w:p w14:paraId="068BB7B0" w14:textId="4AA670C0" w:rsidR="00993222" w:rsidRPr="00993222" w:rsidDel="00083249" w:rsidRDefault="00993222" w:rsidP="00083249">
      <w:pPr>
        <w:widowControl/>
        <w:jc w:val="left"/>
        <w:rPr>
          <w:del w:id="167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68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用到工具软件</w:delText>
        </w:r>
      </w:del>
    </w:p>
    <w:p w14:paraId="39128739" w14:textId="32265D74" w:rsidR="00993222" w:rsidRPr="00993222" w:rsidDel="00083249" w:rsidRDefault="00993222" w:rsidP="00083249">
      <w:pPr>
        <w:widowControl/>
        <w:jc w:val="left"/>
        <w:rPr>
          <w:del w:id="169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70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jdk/bin/javac.exe</w:delText>
        </w:r>
      </w:del>
    </w:p>
    <w:p w14:paraId="16DA5699" w14:textId="4A607E4F" w:rsidR="00993222" w:rsidRPr="00993222" w:rsidDel="00083249" w:rsidRDefault="00993222" w:rsidP="00083249">
      <w:pPr>
        <w:widowControl/>
        <w:jc w:val="left"/>
        <w:rPr>
          <w:del w:id="171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72" w:author="普 陈" w:date="2023-10-26T13:55:00Z"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1981E13A" wp14:editId="16E564EB">
              <wp:extent cx="4518660" cy="351155"/>
              <wp:effectExtent l="0" t="0" r="0" b="0"/>
              <wp:docPr id="1120147413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1866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26AA363A" wp14:editId="1CB56A64">
              <wp:extent cx="138430" cy="138430"/>
              <wp:effectExtent l="0" t="0" r="0" b="0"/>
              <wp:docPr id="8399022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delText>​</w:delText>
        </w:r>
      </w:del>
    </w:p>
    <w:p w14:paraId="5138EA99" w14:textId="665C1C52" w:rsidR="00993222" w:rsidRPr="00993222" w:rsidDel="00083249" w:rsidRDefault="00993222" w:rsidP="00083249">
      <w:pPr>
        <w:widowControl/>
        <w:jc w:val="left"/>
        <w:rPr>
          <w:del w:id="173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74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使用cmd，输入E: 切换盘符切到E盘，输入javac Java.java运行文件</w:delText>
        </w:r>
      </w:del>
    </w:p>
    <w:p w14:paraId="0F8CC035" w14:textId="138961C9" w:rsidR="00993222" w:rsidRPr="00993222" w:rsidDel="00083249" w:rsidRDefault="00993222" w:rsidP="00083249">
      <w:pPr>
        <w:widowControl/>
        <w:jc w:val="left"/>
        <w:rPr>
          <w:del w:id="175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76" w:author="普 陈" w:date="2023-10-26T13:55:00Z"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6AEF25D6" wp14:editId="69CD7548">
              <wp:extent cx="2084070" cy="318770"/>
              <wp:effectExtent l="0" t="0" r="0" b="5080"/>
              <wp:docPr id="2084920080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8407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738B699E" wp14:editId="158E42EE">
              <wp:extent cx="138430" cy="138430"/>
              <wp:effectExtent l="0" t="0" r="0" b="0"/>
              <wp:docPr id="2055746127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delText>​</w:delText>
        </w:r>
      </w:del>
    </w:p>
    <w:p w14:paraId="25B675D1" w14:textId="78CCDBDD" w:rsidR="00993222" w:rsidRPr="00993222" w:rsidDel="00083249" w:rsidRDefault="00993222" w:rsidP="00083249">
      <w:pPr>
        <w:widowControl/>
        <w:jc w:val="left"/>
        <w:rPr>
          <w:del w:id="177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78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没有输出结果</w:delText>
        </w:r>
      </w:del>
    </w:p>
    <w:p w14:paraId="63D28E1E" w14:textId="4076CE53" w:rsidR="00993222" w:rsidRPr="00993222" w:rsidDel="00083249" w:rsidRDefault="00993222" w:rsidP="00083249">
      <w:pPr>
        <w:widowControl/>
        <w:jc w:val="left"/>
        <w:rPr>
          <w:del w:id="179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80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如果输入后报错将javac的文件夹加到系统的环境变量中</w:delText>
        </w:r>
      </w:del>
    </w:p>
    <w:p w14:paraId="1FA301C6" w14:textId="372C20C0" w:rsidR="00993222" w:rsidRPr="00993222" w:rsidDel="00083249" w:rsidRDefault="00993222" w:rsidP="00083249">
      <w:pPr>
        <w:widowControl/>
        <w:jc w:val="left"/>
        <w:rPr>
          <w:del w:id="181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82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打开此电脑属性，点击高级系统设置</w:delText>
        </w:r>
      </w:del>
    </w:p>
    <w:p w14:paraId="4B87B97C" w14:textId="59D7EA44" w:rsidR="00993222" w:rsidRPr="00993222" w:rsidDel="00083249" w:rsidRDefault="00993222" w:rsidP="00083249">
      <w:pPr>
        <w:widowControl/>
        <w:jc w:val="left"/>
        <w:rPr>
          <w:del w:id="183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84" w:author="普 陈" w:date="2023-10-26T13:55:00Z"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465FBB5F" wp14:editId="6F60B142">
              <wp:extent cx="2722245" cy="967740"/>
              <wp:effectExtent l="0" t="0" r="1905" b="3810"/>
              <wp:docPr id="500475348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22245" cy="967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宋体" w:eastAsia="宋体" w:hAnsi="宋体" w:cs="宋体"/>
            <w:noProof/>
            <w:vanish/>
            <w:kern w:val="0"/>
            <w:sz w:val="24"/>
            <w:szCs w:val="24"/>
          </w:rPr>
          <w:drawing>
            <wp:inline distT="0" distB="0" distL="0" distR="0" wp14:anchorId="61A417C8" wp14:editId="0444E990">
              <wp:extent cx="138430" cy="138430"/>
              <wp:effectExtent l="0" t="0" r="0" b="0"/>
              <wp:docPr id="1694509120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delText>​</w:delText>
        </w:r>
      </w:del>
    </w:p>
    <w:p w14:paraId="30E3987F" w14:textId="107C097D" w:rsidR="00993222" w:rsidRPr="00993222" w:rsidDel="00083249" w:rsidRDefault="00993222" w:rsidP="00083249">
      <w:pPr>
        <w:widowControl/>
        <w:jc w:val="left"/>
        <w:rPr>
          <w:del w:id="185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86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点击环境变量，双击path变量</w:delText>
        </w:r>
      </w:del>
    </w:p>
    <w:p w14:paraId="265E20CC" w14:textId="2A4D3D48" w:rsidR="00993222" w:rsidRPr="00993222" w:rsidDel="00083249" w:rsidRDefault="00993222" w:rsidP="00083249">
      <w:pPr>
        <w:widowControl/>
        <w:jc w:val="left"/>
        <w:rPr>
          <w:del w:id="187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88" w:author="普 陈" w:date="2023-10-26T13:55:00Z"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6F313F8D" wp14:editId="681D4ABC">
              <wp:extent cx="3923414" cy="4986234"/>
              <wp:effectExtent l="0" t="0" r="1270" b="5080"/>
              <wp:docPr id="539309598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28166" cy="49922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4F5FF3A4" wp14:editId="23152C86">
              <wp:extent cx="138430" cy="138430"/>
              <wp:effectExtent l="0" t="0" r="0" b="0"/>
              <wp:docPr id="2122736283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delText>​</w:delText>
        </w:r>
      </w:del>
    </w:p>
    <w:p w14:paraId="041CF1BA" w14:textId="0DE7FA01" w:rsidR="00993222" w:rsidRPr="00993222" w:rsidDel="00083249" w:rsidRDefault="00993222" w:rsidP="00083249">
      <w:pPr>
        <w:widowControl/>
        <w:jc w:val="left"/>
        <w:rPr>
          <w:del w:id="189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90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把javac.exe的文件路径添加进去即可。</w:delText>
        </w:r>
      </w:del>
    </w:p>
    <w:p w14:paraId="65722836" w14:textId="0AE2F2DE" w:rsidR="00993222" w:rsidRPr="00993222" w:rsidDel="00083249" w:rsidRDefault="00993222" w:rsidP="00083249">
      <w:pPr>
        <w:widowControl/>
        <w:jc w:val="left"/>
        <w:rPr>
          <w:del w:id="191" w:author="普 陈" w:date="2023-10-26T13:55:00Z"/>
          <w:rFonts w:ascii="宋体" w:eastAsia="宋体" w:hAnsi="宋体" w:cs="宋体"/>
          <w:b/>
          <w:bCs/>
          <w:kern w:val="0"/>
          <w:sz w:val="36"/>
          <w:szCs w:val="36"/>
        </w:rPr>
      </w:pPr>
      <w:del w:id="192" w:author="普 陈" w:date="2023-10-26T13:55:00Z">
        <w:r w:rsidRPr="00993222" w:rsidDel="00083249">
          <w:rPr>
            <w:rFonts w:ascii="宋体" w:eastAsia="宋体" w:hAnsi="宋体" w:cs="宋体"/>
            <w:b/>
            <w:bCs/>
            <w:kern w:val="0"/>
            <w:sz w:val="36"/>
            <w:szCs w:val="36"/>
          </w:rPr>
          <w:delText>javap</w:delText>
        </w:r>
      </w:del>
    </w:p>
    <w:p w14:paraId="677D8FEF" w14:textId="570B58EE" w:rsidR="00993222" w:rsidRPr="00993222" w:rsidDel="00083249" w:rsidRDefault="00993222" w:rsidP="00083249">
      <w:pPr>
        <w:widowControl/>
        <w:jc w:val="left"/>
        <w:rPr>
          <w:del w:id="193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94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在cmd输入javap Java.class可以查看代码运行的过程</w:delText>
        </w:r>
      </w:del>
    </w:p>
    <w:p w14:paraId="5707A860" w14:textId="06D9F80A" w:rsidR="00993222" w:rsidRPr="00993222" w:rsidDel="00083249" w:rsidRDefault="00993222" w:rsidP="00083249">
      <w:pPr>
        <w:widowControl/>
        <w:jc w:val="left"/>
        <w:rPr>
          <w:del w:id="195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196" w:author="普 陈" w:date="2023-10-26T13:55:00Z"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2F12B851" wp14:editId="2FB28262">
              <wp:extent cx="4486910" cy="3551555"/>
              <wp:effectExtent l="0" t="0" r="8890" b="0"/>
              <wp:docPr id="1935893974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86910" cy="3551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7C35B7D1" wp14:editId="34A6D0A1">
              <wp:extent cx="138430" cy="138430"/>
              <wp:effectExtent l="0" t="0" r="0" b="0"/>
              <wp:docPr id="11917413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delText>​</w:delText>
        </w:r>
      </w:del>
    </w:p>
    <w:p w14:paraId="5BD361EF" w14:textId="3D6893B3" w:rsidR="00993222" w:rsidRPr="00993222" w:rsidDel="00083249" w:rsidRDefault="00993222" w:rsidP="00083249">
      <w:pPr>
        <w:widowControl/>
        <w:jc w:val="left"/>
        <w:rPr>
          <w:del w:id="197" w:author="普 陈" w:date="2023-10-26T13:55:00Z"/>
          <w:rFonts w:ascii="宋体" w:eastAsia="宋体" w:hAnsi="宋体" w:cs="宋体"/>
          <w:b/>
          <w:bCs/>
          <w:kern w:val="36"/>
          <w:sz w:val="48"/>
          <w:szCs w:val="48"/>
        </w:rPr>
      </w:pPr>
      <w:del w:id="198" w:author="普 陈" w:date="2023-10-26T13:55:00Z">
        <w:r w:rsidRPr="00993222" w:rsidDel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delText>四. 写一个输入程序</w:delText>
        </w:r>
      </w:del>
    </w:p>
    <w:p w14:paraId="5760FFB7" w14:textId="2B403449" w:rsidR="00993222" w:rsidRPr="00993222" w:rsidDel="00083249" w:rsidRDefault="00993222" w:rsidP="00083249">
      <w:pPr>
        <w:widowControl/>
        <w:jc w:val="left"/>
        <w:rPr>
          <w:del w:id="199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00" w:author="普 陈" w:date="2023-10-26T13:55:00Z"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33D9B633" wp14:editId="2BD45A57">
              <wp:extent cx="5274310" cy="2520315"/>
              <wp:effectExtent l="0" t="0" r="2540" b="0"/>
              <wp:docPr id="1088829171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520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422FA44F" wp14:editId="77CC7E36">
              <wp:extent cx="138430" cy="138430"/>
              <wp:effectExtent l="0" t="0" r="0" b="0"/>
              <wp:docPr id="51556172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delText>​</w:delText>
        </w:r>
      </w:del>
    </w:p>
    <w:p w14:paraId="3F3EECEB" w14:textId="1F3D96FD" w:rsidR="00993222" w:rsidRPr="00993222" w:rsidDel="00083249" w:rsidRDefault="00993222" w:rsidP="00083249">
      <w:pPr>
        <w:widowControl/>
        <w:jc w:val="left"/>
        <w:rPr>
          <w:del w:id="201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02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import java.util.Scanner;</w:delText>
        </w:r>
      </w:del>
    </w:p>
    <w:p w14:paraId="6C13BA40" w14:textId="6B8EB7FC" w:rsidR="00993222" w:rsidRPr="00993222" w:rsidDel="00083249" w:rsidRDefault="00993222" w:rsidP="00083249">
      <w:pPr>
        <w:widowControl/>
        <w:jc w:val="left"/>
        <w:rPr>
          <w:del w:id="203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04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public class MyFirst {</w:delText>
        </w:r>
      </w:del>
    </w:p>
    <w:p w14:paraId="4BDD2302" w14:textId="5C005CBD" w:rsidR="00993222" w:rsidRPr="00993222" w:rsidDel="00083249" w:rsidRDefault="00993222" w:rsidP="00083249">
      <w:pPr>
        <w:widowControl/>
        <w:jc w:val="left"/>
        <w:rPr>
          <w:del w:id="205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06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public static void main(String[] args) {</w:delText>
        </w:r>
      </w:del>
    </w:p>
    <w:p w14:paraId="7D94E402" w14:textId="046B1610" w:rsidR="00993222" w:rsidRPr="00993222" w:rsidDel="00083249" w:rsidRDefault="00993222" w:rsidP="00083249">
      <w:pPr>
        <w:widowControl/>
        <w:jc w:val="left"/>
        <w:rPr>
          <w:del w:id="207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08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/*初始化，强语言类型必须声明类型,system.out 输出,system.in 输入*/</w:delText>
        </w:r>
      </w:del>
    </w:p>
    <w:p w14:paraId="53FC0A3A" w14:textId="123E7B25" w:rsidR="00993222" w:rsidRPr="00993222" w:rsidDel="00083249" w:rsidRDefault="00993222" w:rsidP="00083249">
      <w:pPr>
        <w:widowControl/>
        <w:jc w:val="left"/>
        <w:rPr>
          <w:del w:id="209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10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Scanner input=new Scanner(System.in);/*这句话相当于计算机完成输入设备监控*/</w:delText>
        </w:r>
      </w:del>
    </w:p>
    <w:p w14:paraId="07212353" w14:textId="37F70596" w:rsidR="00993222" w:rsidRPr="00993222" w:rsidDel="00083249" w:rsidRDefault="00993222" w:rsidP="00083249">
      <w:pPr>
        <w:widowControl/>
        <w:jc w:val="left"/>
        <w:rPr>
          <w:del w:id="211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12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/*初始化后，input代表输入的设备，next（）收集输入的内容，凡是控制台输入内容全是字符串*/</w:delText>
        </w:r>
      </w:del>
    </w:p>
    <w:p w14:paraId="1D54C8DF" w14:textId="47F7A0A8" w:rsidR="00993222" w:rsidRPr="00993222" w:rsidDel="00083249" w:rsidRDefault="00993222" w:rsidP="00083249">
      <w:pPr>
        <w:widowControl/>
        <w:jc w:val="left"/>
        <w:rPr>
          <w:del w:id="213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14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String input_neirong=input.next();/*这句话相当与输入名字*/</w:delText>
        </w:r>
      </w:del>
    </w:p>
    <w:p w14:paraId="58AAE2CF" w14:textId="4EFDF09C" w:rsidR="00993222" w:rsidRPr="00993222" w:rsidDel="00083249" w:rsidRDefault="00993222" w:rsidP="00083249">
      <w:pPr>
        <w:widowControl/>
        <w:jc w:val="left"/>
        <w:rPr>
          <w:del w:id="215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16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/*变量接收过来，输出，把变量名写到输出内容中*/</w:delText>
        </w:r>
      </w:del>
    </w:p>
    <w:p w14:paraId="2ECC0A33" w14:textId="02687D79" w:rsidR="00993222" w:rsidRPr="00993222" w:rsidDel="00083249" w:rsidRDefault="00993222" w:rsidP="00083249">
      <w:pPr>
        <w:widowControl/>
        <w:jc w:val="left"/>
        <w:rPr>
          <w:del w:id="217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18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System.out.println(input_neirong);/*这句话相当于输出内容*/</w:delText>
        </w:r>
      </w:del>
    </w:p>
    <w:p w14:paraId="64B008B0" w14:textId="51B2977C" w:rsidR="00993222" w:rsidRPr="00993222" w:rsidDel="00083249" w:rsidRDefault="00993222" w:rsidP="00083249">
      <w:pPr>
        <w:widowControl/>
        <w:jc w:val="left"/>
        <w:rPr>
          <w:del w:id="219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20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}</w:delText>
        </w:r>
      </w:del>
    </w:p>
    <w:p w14:paraId="504A30B0" w14:textId="4B6A4D08" w:rsidR="00993222" w:rsidRPr="00993222" w:rsidDel="00083249" w:rsidRDefault="00993222" w:rsidP="00083249">
      <w:pPr>
        <w:widowControl/>
        <w:jc w:val="left"/>
        <w:rPr>
          <w:del w:id="221" w:author="普 陈" w:date="2023-10-26T13:55:00Z"/>
          <w:rFonts w:ascii="宋体" w:eastAsia="宋体" w:hAnsi="宋体" w:cs="宋体"/>
          <w:kern w:val="0"/>
          <w:sz w:val="24"/>
          <w:szCs w:val="24"/>
        </w:rPr>
      </w:pPr>
    </w:p>
    <w:p w14:paraId="493AA73B" w14:textId="2BBF8684" w:rsidR="00993222" w:rsidRPr="00993222" w:rsidDel="00083249" w:rsidRDefault="00993222" w:rsidP="00083249">
      <w:pPr>
        <w:widowControl/>
        <w:jc w:val="left"/>
        <w:rPr>
          <w:del w:id="222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23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}</w:delText>
        </w:r>
      </w:del>
    </w:p>
    <w:p w14:paraId="6A2E4D5C" w14:textId="02184B86" w:rsidR="00993222" w:rsidRPr="00993222" w:rsidDel="00083249" w:rsidRDefault="00993222" w:rsidP="00083249">
      <w:pPr>
        <w:widowControl/>
        <w:jc w:val="left"/>
        <w:rPr>
          <w:del w:id="224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25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注释已经解释完成</w:delText>
        </w:r>
      </w:del>
    </w:p>
    <w:p w14:paraId="0D5AB4D7" w14:textId="2B35A3CA" w:rsidR="00993222" w:rsidRPr="00993222" w:rsidDel="00083249" w:rsidRDefault="00993222" w:rsidP="00083249">
      <w:pPr>
        <w:widowControl/>
        <w:jc w:val="left"/>
        <w:rPr>
          <w:del w:id="226" w:author="普 陈" w:date="2023-10-26T13:55:00Z"/>
          <w:rFonts w:ascii="宋体" w:eastAsia="宋体" w:hAnsi="宋体" w:cs="宋体"/>
          <w:b/>
          <w:bCs/>
          <w:kern w:val="36"/>
          <w:sz w:val="48"/>
          <w:szCs w:val="48"/>
        </w:rPr>
      </w:pPr>
      <w:del w:id="227" w:author="普 陈" w:date="2023-10-26T13:55:00Z">
        <w:r w:rsidRPr="00993222" w:rsidDel="00083249">
          <w:rPr>
            <w:rFonts w:ascii="宋体" w:eastAsia="宋体" w:hAnsi="宋体" w:cs="宋体"/>
            <w:b/>
            <w:bCs/>
            <w:kern w:val="36"/>
            <w:sz w:val="48"/>
            <w:szCs w:val="48"/>
          </w:rPr>
          <w:delText>五. 写一个“测姻缘”的逆天小程序（demo版本）</w:delText>
        </w:r>
      </w:del>
    </w:p>
    <w:p w14:paraId="6BD85D97" w14:textId="00DF5C23" w:rsidR="00993222" w:rsidRPr="00993222" w:rsidDel="00083249" w:rsidRDefault="00993222" w:rsidP="00083249">
      <w:pPr>
        <w:widowControl/>
        <w:jc w:val="left"/>
        <w:rPr>
          <w:del w:id="228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29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import java.util.Scanner;</w:delText>
        </w:r>
      </w:del>
    </w:p>
    <w:p w14:paraId="668B609D" w14:textId="13DE5F2B" w:rsidR="00993222" w:rsidRPr="00993222" w:rsidDel="00083249" w:rsidRDefault="00993222" w:rsidP="00083249">
      <w:pPr>
        <w:widowControl/>
        <w:jc w:val="left"/>
        <w:rPr>
          <w:del w:id="230" w:author="普 陈" w:date="2023-10-26T13:55:00Z"/>
          <w:rFonts w:ascii="宋体" w:eastAsia="宋体" w:hAnsi="宋体" w:cs="宋体"/>
          <w:kern w:val="0"/>
          <w:sz w:val="24"/>
          <w:szCs w:val="24"/>
        </w:rPr>
      </w:pPr>
    </w:p>
    <w:p w14:paraId="0C06637F" w14:textId="70191A6D" w:rsidR="00993222" w:rsidRPr="00993222" w:rsidDel="00083249" w:rsidRDefault="00993222" w:rsidP="00083249">
      <w:pPr>
        <w:widowControl/>
        <w:jc w:val="left"/>
        <w:rPr>
          <w:del w:id="231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32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public class test1 {</w:delText>
        </w:r>
      </w:del>
    </w:p>
    <w:p w14:paraId="6C23A74C" w14:textId="3CC6E9C8" w:rsidR="00993222" w:rsidRPr="00993222" w:rsidDel="00083249" w:rsidRDefault="00993222" w:rsidP="00083249">
      <w:pPr>
        <w:widowControl/>
        <w:jc w:val="left"/>
        <w:rPr>
          <w:del w:id="233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34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public static void main(String[] args) {</w:delText>
        </w:r>
      </w:del>
    </w:p>
    <w:p w14:paraId="2ED5F63D" w14:textId="3C5FC814" w:rsidR="00993222" w:rsidRPr="00993222" w:rsidDel="00083249" w:rsidRDefault="00993222" w:rsidP="00083249">
      <w:pPr>
        <w:widowControl/>
        <w:jc w:val="left"/>
        <w:rPr>
          <w:del w:id="235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36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Scanner input=new Scanner(System.in);</w:delText>
        </w:r>
      </w:del>
    </w:p>
    <w:p w14:paraId="61543DBA" w14:textId="3E1FE885" w:rsidR="00993222" w:rsidRPr="00993222" w:rsidDel="00083249" w:rsidRDefault="00993222" w:rsidP="00083249">
      <w:pPr>
        <w:widowControl/>
        <w:jc w:val="left"/>
        <w:rPr>
          <w:del w:id="237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38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String boy= input.next();/*输入男生的名字*/</w:delText>
        </w:r>
      </w:del>
    </w:p>
    <w:p w14:paraId="77D0F1EB" w14:textId="468A12DA" w:rsidR="00993222" w:rsidRPr="00993222" w:rsidDel="00083249" w:rsidRDefault="00993222" w:rsidP="00083249">
      <w:pPr>
        <w:widowControl/>
        <w:jc w:val="left"/>
        <w:rPr>
          <w:del w:id="239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40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String girl= input.next();/*输入女生的名字*/</w:delText>
        </w:r>
      </w:del>
    </w:p>
    <w:p w14:paraId="25DDAD0C" w14:textId="4F3041A5" w:rsidR="00993222" w:rsidRPr="00993222" w:rsidDel="00083249" w:rsidRDefault="00993222" w:rsidP="00083249">
      <w:pPr>
        <w:widowControl/>
        <w:jc w:val="left"/>
        <w:rPr>
          <w:del w:id="241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42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System.out.println(boy+"和"+girl+"姻缘指数：");</w:delText>
        </w:r>
      </w:del>
    </w:p>
    <w:p w14:paraId="444475C2" w14:textId="552AF38B" w:rsidR="00993222" w:rsidRPr="00993222" w:rsidDel="00083249" w:rsidRDefault="00993222" w:rsidP="00083249">
      <w:pPr>
        <w:widowControl/>
        <w:jc w:val="left"/>
        <w:rPr>
          <w:del w:id="243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44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    System.out.println(Math.round(Math.random()*100)+"%");/*输出姻缘指数*/</w:delText>
        </w:r>
      </w:del>
    </w:p>
    <w:p w14:paraId="1166697F" w14:textId="5794728D" w:rsidR="00993222" w:rsidRPr="00993222" w:rsidDel="00083249" w:rsidRDefault="00993222" w:rsidP="00083249">
      <w:pPr>
        <w:widowControl/>
        <w:jc w:val="left"/>
        <w:rPr>
          <w:del w:id="245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46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 xml:space="preserve">    }</w:delText>
        </w:r>
      </w:del>
    </w:p>
    <w:p w14:paraId="20E9F4B2" w14:textId="6C805B8D" w:rsidR="00993222" w:rsidRPr="00993222" w:rsidDel="00083249" w:rsidRDefault="00993222" w:rsidP="00083249">
      <w:pPr>
        <w:widowControl/>
        <w:jc w:val="left"/>
        <w:rPr>
          <w:del w:id="247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48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}</w:delText>
        </w:r>
      </w:del>
    </w:p>
    <w:p w14:paraId="4A5D160C" w14:textId="460171C2" w:rsidR="00993222" w:rsidRPr="00993222" w:rsidDel="00083249" w:rsidRDefault="00993222" w:rsidP="00083249">
      <w:pPr>
        <w:widowControl/>
        <w:jc w:val="left"/>
        <w:rPr>
          <w:del w:id="249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50" w:author="普 陈" w:date="2023-10-26T13:55:00Z"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38BF461D" wp14:editId="31405545">
              <wp:extent cx="5274310" cy="2037715"/>
              <wp:effectExtent l="0" t="0" r="2540" b="635"/>
              <wp:docPr id="498317042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037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1CF19117" wp14:editId="798BDD97">
              <wp:extent cx="138430" cy="138430"/>
              <wp:effectExtent l="0" t="0" r="0" b="0"/>
              <wp:docPr id="1809137474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delText>​</w:delText>
        </w:r>
      </w:del>
    </w:p>
    <w:p w14:paraId="7023ABD7" w14:textId="084C5137" w:rsidR="00993222" w:rsidRPr="00993222" w:rsidDel="00083249" w:rsidRDefault="00993222" w:rsidP="00083249">
      <w:pPr>
        <w:widowControl/>
        <w:jc w:val="left"/>
        <w:rPr>
          <w:del w:id="251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52" w:author="普 陈" w:date="2023-10-26T13:55:00Z">
        <w:r w:rsidRPr="00993222" w:rsidDel="00083249">
          <w:rPr>
            <w:rFonts w:ascii="宋体" w:eastAsia="宋体" w:hAnsi="宋体" w:cs="宋体"/>
            <w:kern w:val="0"/>
            <w:sz w:val="24"/>
            <w:szCs w:val="24"/>
          </w:rPr>
          <w:delText>结果：</w:delText>
        </w:r>
      </w:del>
    </w:p>
    <w:p w14:paraId="23843D03" w14:textId="25C3C103" w:rsidR="00993222" w:rsidRPr="00993222" w:rsidDel="00083249" w:rsidRDefault="00993222" w:rsidP="00083249">
      <w:pPr>
        <w:widowControl/>
        <w:jc w:val="left"/>
        <w:rPr>
          <w:del w:id="253" w:author="普 陈" w:date="2023-10-26T13:55:00Z"/>
          <w:rFonts w:ascii="宋体" w:eastAsia="宋体" w:hAnsi="宋体" w:cs="宋体"/>
          <w:kern w:val="0"/>
          <w:sz w:val="24"/>
          <w:szCs w:val="24"/>
        </w:rPr>
      </w:pPr>
      <w:del w:id="254" w:author="普 陈" w:date="2023-10-26T13:55:00Z"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7A57EEED" wp14:editId="09C80048">
              <wp:extent cx="4933315" cy="2041525"/>
              <wp:effectExtent l="0" t="0" r="635" b="0"/>
              <wp:docPr id="1010786924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33315" cy="204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3222" w:rsidDel="00083249">
          <w:rPr>
            <w:rFonts w:ascii="MS Gothic" w:eastAsia="MS Gothic" w:hAnsi="MS Gothic" w:cs="MS Gothic" w:hint="eastAsia"/>
            <w:kern w:val="0"/>
            <w:sz w:val="24"/>
            <w:szCs w:val="24"/>
          </w:rPr>
          <w:delText>​</w:delText>
        </w:r>
        <w:r w:rsidRPr="00993222" w:rsidDel="00083249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2CDFE8C8" wp14:editId="24F21DA5">
              <wp:extent cx="138430" cy="138430"/>
              <wp:effectExtent l="0" t="0" r="0" b="0"/>
              <wp:docPr id="397056667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32550C4" w14:textId="61D0528D" w:rsidR="00993222" w:rsidRPr="00993222" w:rsidDel="00083249" w:rsidRDefault="00993222" w:rsidP="00083249">
      <w:pPr>
        <w:widowControl/>
        <w:jc w:val="left"/>
        <w:rPr>
          <w:del w:id="255" w:author="普 陈" w:date="2023-10-26T13:55:00Z"/>
          <w:rFonts w:ascii="宋体" w:eastAsia="宋体" w:hAnsi="宋体" w:cs="宋体"/>
          <w:kern w:val="0"/>
          <w:sz w:val="24"/>
          <w:szCs w:val="24"/>
        </w:rPr>
      </w:pPr>
    </w:p>
    <w:p w14:paraId="3A9284CB" w14:textId="0FFBC97C" w:rsidR="00FC59B1" w:rsidRDefault="00993222" w:rsidP="00083249">
      <w:pPr>
        <w:widowControl/>
        <w:jc w:val="left"/>
      </w:pPr>
      <w:del w:id="256" w:author="普 陈" w:date="2023-10-26T13:55:00Z">
        <w:r w:rsidRPr="00993222" w:rsidDel="00083249">
          <w:rPr>
            <w:rFonts w:ascii="MS Gothic" w:eastAsia="MS Gothic" w:hAnsi="MS Gothic" w:cs="MS Gothic"/>
            <w:kern w:val="0"/>
            <w:sz w:val="24"/>
            <w:szCs w:val="24"/>
          </w:rPr>
          <w:delText>​</w:delText>
        </w:r>
      </w:del>
    </w:p>
    <w:sectPr w:rsidR="00FC5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52BD"/>
    <w:multiLevelType w:val="multilevel"/>
    <w:tmpl w:val="E63E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1676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普 陈">
    <w15:presenceInfo w15:providerId="Windows Live" w15:userId="a98f3ab996bd28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0A"/>
    <w:rsid w:val="00083249"/>
    <w:rsid w:val="00993222"/>
    <w:rsid w:val="00E11DE7"/>
    <w:rsid w:val="00FC0A0A"/>
    <w:rsid w:val="00F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124F-1C82-4381-AF3E-B3D73DCD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32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932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32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322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93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reset">
    <w:name w:val="cke_reset"/>
    <w:basedOn w:val="a0"/>
    <w:rsid w:val="00993222"/>
  </w:style>
  <w:style w:type="character" w:customStyle="1" w:styleId="ckeimageresizer">
    <w:name w:val="cke_image_resizer"/>
    <w:basedOn w:val="a0"/>
    <w:rsid w:val="00993222"/>
  </w:style>
  <w:style w:type="character" w:customStyle="1" w:styleId="ckewidgeteditcontainer">
    <w:name w:val="cke_widget_edit_container"/>
    <w:basedOn w:val="a0"/>
    <w:rsid w:val="00993222"/>
  </w:style>
  <w:style w:type="paragraph" w:styleId="HTML">
    <w:name w:val="HTML Preformatted"/>
    <w:basedOn w:val="a"/>
    <w:link w:val="HTML0"/>
    <w:uiPriority w:val="99"/>
    <w:semiHidden/>
    <w:unhideWhenUsed/>
    <w:rsid w:val="00993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3222"/>
    <w:rPr>
      <w:rFonts w:ascii="宋体" w:eastAsia="宋体" w:hAnsi="宋体" w:cs="宋体"/>
      <w:kern w:val="0"/>
      <w:sz w:val="24"/>
      <w:szCs w:val="24"/>
    </w:rPr>
  </w:style>
  <w:style w:type="paragraph" w:styleId="a4">
    <w:name w:val="Revision"/>
    <w:hidden/>
    <w:uiPriority w:val="99"/>
    <w:semiHidden/>
    <w:rsid w:val="00993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71F7D-3BA6-4CDB-BD1D-35599AE5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 陈</dc:creator>
  <cp:keywords/>
  <dc:description/>
  <cp:lastModifiedBy>普 陈</cp:lastModifiedBy>
  <cp:revision>4</cp:revision>
  <dcterms:created xsi:type="dcterms:W3CDTF">2023-10-26T05:39:00Z</dcterms:created>
  <dcterms:modified xsi:type="dcterms:W3CDTF">2023-10-26T05:56:00Z</dcterms:modified>
</cp:coreProperties>
</file>